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87A84" w14:textId="125D2E87" w:rsidR="002213F6" w:rsidRDefault="00E7000E" w:rsidP="00F409DA">
      <w:pPr>
        <w:bidi w:val="0"/>
        <w:rPr>
          <w:sz w:val="48"/>
          <w:szCs w:val="48"/>
        </w:rPr>
      </w:pPr>
      <w:r>
        <w:rPr>
          <w:sz w:val="48"/>
          <w:szCs w:val="48"/>
        </w:rPr>
        <w:t>1.1</w:t>
      </w:r>
    </w:p>
    <w:p w14:paraId="6198B357" w14:textId="37DAEB36" w:rsidR="00E7000E" w:rsidRDefault="00E7000E" w:rsidP="00E7000E">
      <w:pPr>
        <w:bidi w:val="0"/>
        <w:rPr>
          <w:sz w:val="24"/>
          <w:szCs w:val="24"/>
        </w:rPr>
      </w:pPr>
      <w:r>
        <w:rPr>
          <w:sz w:val="24"/>
          <w:szCs w:val="24"/>
        </w:rPr>
        <w:t>a.</w:t>
      </w:r>
    </w:p>
    <w:p w14:paraId="5DE13EAA" w14:textId="6D7717EE" w:rsidR="00E7000E" w:rsidRDefault="00E7000E" w:rsidP="00E7000E">
      <w:pPr>
        <w:bidi w:val="0"/>
        <w:rPr>
          <w:sz w:val="24"/>
          <w:szCs w:val="24"/>
        </w:rPr>
      </w:pPr>
      <w:r>
        <w:rPr>
          <w:sz w:val="24"/>
          <w:szCs w:val="24"/>
        </w:rPr>
        <w:t>b.</w:t>
      </w:r>
    </w:p>
    <w:p w14:paraId="39759FFF" w14:textId="23140029" w:rsidR="00E7000E" w:rsidRDefault="00E7000E" w:rsidP="00E7000E">
      <w:pPr>
        <w:bidi w:val="0"/>
        <w:rPr>
          <w:sz w:val="24"/>
          <w:szCs w:val="24"/>
        </w:rPr>
      </w:pPr>
      <w:r>
        <w:rPr>
          <w:sz w:val="24"/>
          <w:szCs w:val="24"/>
        </w:rPr>
        <w:t>c.</w:t>
      </w:r>
    </w:p>
    <w:p w14:paraId="10C50BFD" w14:textId="4363C174" w:rsidR="00E7000E" w:rsidRDefault="00E7000E" w:rsidP="00E7000E">
      <w:pPr>
        <w:bidi w:val="0"/>
        <w:rPr>
          <w:sz w:val="48"/>
          <w:szCs w:val="48"/>
        </w:rPr>
      </w:pPr>
      <w:r>
        <w:rPr>
          <w:sz w:val="48"/>
          <w:szCs w:val="48"/>
        </w:rPr>
        <w:t>1.2</w:t>
      </w:r>
    </w:p>
    <w:p w14:paraId="017CF2D0" w14:textId="3FDAC7A5" w:rsidR="00E7000E" w:rsidRPr="00DE4BE4" w:rsidRDefault="000E202F" w:rsidP="00E7000E">
      <w:pPr>
        <w:bidi w:val="0"/>
        <w:rPr>
          <w:sz w:val="32"/>
          <w:szCs w:val="32"/>
        </w:rPr>
      </w:pPr>
      <w:r w:rsidRPr="00DE4BE4">
        <w:rPr>
          <w:rFonts w:eastAsia="CMTT10" w:cs="CMTT10"/>
          <w:color w:val="008000"/>
          <w:kern w:val="0"/>
          <w:sz w:val="24"/>
          <w:szCs w:val="24"/>
        </w:rPr>
        <w:t xml:space="preserve">const </w:t>
      </w:r>
      <w:r w:rsidRPr="00DE4BE4">
        <w:rPr>
          <w:rFonts w:eastAsia="CMTT10" w:cs="CMTT10"/>
          <w:color w:val="000000"/>
          <w:kern w:val="0"/>
          <w:sz w:val="24"/>
          <w:szCs w:val="24"/>
        </w:rPr>
        <w:t xml:space="preserve">getDiscountedProductAveragePrice </w:t>
      </w:r>
      <w:r w:rsidRPr="00DE4BE4">
        <w:rPr>
          <w:rFonts w:eastAsia="CMTT10" w:cs="CMTT10"/>
          <w:color w:val="666666"/>
          <w:kern w:val="0"/>
          <w:sz w:val="24"/>
          <w:szCs w:val="24"/>
        </w:rPr>
        <w:t xml:space="preserve">= </w:t>
      </w:r>
      <w:r w:rsidRPr="00DE4BE4">
        <w:rPr>
          <w:rFonts w:eastAsia="CMTT10" w:cs="CMTT10"/>
          <w:color w:val="000000"/>
          <w:kern w:val="0"/>
          <w:sz w:val="24"/>
          <w:szCs w:val="24"/>
        </w:rPr>
        <w:t xml:space="preserve">(inventory: </w:t>
      </w:r>
      <w:r w:rsidRPr="00DE4BE4">
        <w:rPr>
          <w:rFonts w:eastAsia="CMTT10" w:cs="CMTT10"/>
          <w:color w:val="B10040"/>
          <w:kern w:val="0"/>
          <w:sz w:val="24"/>
          <w:szCs w:val="24"/>
        </w:rPr>
        <w:t>Product</w:t>
      </w:r>
      <w:r w:rsidRPr="00DE4BE4">
        <w:rPr>
          <w:rFonts w:eastAsia="CMTT10" w:cs="CMTT10"/>
          <w:color w:val="000000"/>
          <w:kern w:val="0"/>
          <w:sz w:val="24"/>
          <w:szCs w:val="24"/>
        </w:rPr>
        <w:t>[])</w:t>
      </w:r>
      <w:r w:rsidRPr="00DE4BE4">
        <w:rPr>
          <w:rFonts w:eastAsia="CMTT10" w:cs="CMTT10"/>
          <w:color w:val="666666"/>
          <w:kern w:val="0"/>
          <w:sz w:val="24"/>
          <w:szCs w:val="24"/>
        </w:rPr>
        <w:t xml:space="preserve">: </w:t>
      </w:r>
      <w:r w:rsidRPr="00DE4BE4">
        <w:rPr>
          <w:rFonts w:eastAsia="CMTT10" w:cs="CMTT10"/>
          <w:color w:val="B10040"/>
          <w:kern w:val="0"/>
          <w:sz w:val="24"/>
          <w:szCs w:val="24"/>
        </w:rPr>
        <w:t xml:space="preserve">number </w:t>
      </w:r>
      <w:r w:rsidRPr="00DE4BE4">
        <w:rPr>
          <w:rFonts w:eastAsia="CMTT10" w:cs="CMTT10"/>
          <w:color w:val="000000"/>
          <w:kern w:val="0"/>
          <w:sz w:val="24"/>
          <w:szCs w:val="24"/>
        </w:rPr>
        <w:t>=&gt; {</w:t>
      </w:r>
    </w:p>
    <w:p w14:paraId="59CC46FF" w14:textId="73CDF09B" w:rsidR="00AF2C38" w:rsidRDefault="0036579C" w:rsidP="00AF2C38">
      <w:pPr>
        <w:bidi w:val="0"/>
        <w:rPr>
          <w:sz w:val="24"/>
          <w:szCs w:val="24"/>
        </w:rPr>
      </w:pPr>
      <w:r>
        <w:rPr>
          <w:sz w:val="24"/>
          <w:szCs w:val="24"/>
        </w:rPr>
        <w:t>const dis</w:t>
      </w:r>
      <w:r w:rsidR="006E38EE">
        <w:rPr>
          <w:sz w:val="24"/>
          <w:szCs w:val="24"/>
        </w:rPr>
        <w:t>I</w:t>
      </w:r>
      <w:r>
        <w:rPr>
          <w:sz w:val="24"/>
          <w:szCs w:val="24"/>
        </w:rPr>
        <w:t>nv</w:t>
      </w:r>
      <w:r w:rsidR="00DF797A">
        <w:rPr>
          <w:sz w:val="24"/>
          <w:szCs w:val="24"/>
        </w:rPr>
        <w:t xml:space="preserve"> </w:t>
      </w:r>
      <w:r w:rsidR="00195A77">
        <w:rPr>
          <w:sz w:val="24"/>
          <w:szCs w:val="24"/>
        </w:rPr>
        <w:t>:</w:t>
      </w:r>
      <w:r w:rsidR="00DF797A">
        <w:rPr>
          <w:sz w:val="24"/>
          <w:szCs w:val="24"/>
        </w:rPr>
        <w:t xml:space="preserve"> </w:t>
      </w:r>
      <w:r w:rsidR="00195A77">
        <w:rPr>
          <w:sz w:val="24"/>
          <w:szCs w:val="24"/>
        </w:rPr>
        <w:t xml:space="preserve">number[] = </w:t>
      </w:r>
      <w:r>
        <w:rPr>
          <w:sz w:val="24"/>
          <w:szCs w:val="24"/>
        </w:rPr>
        <w:t xml:space="preserve"> </w:t>
      </w:r>
      <w:r w:rsidR="00762534">
        <w:rPr>
          <w:sz w:val="24"/>
          <w:szCs w:val="24"/>
        </w:rPr>
        <w:t>inventory.fil</w:t>
      </w:r>
      <w:r w:rsidR="006E38EE">
        <w:rPr>
          <w:sz w:val="24"/>
          <w:szCs w:val="24"/>
        </w:rPr>
        <w:t>t</w:t>
      </w:r>
      <w:r w:rsidR="00762534">
        <w:rPr>
          <w:sz w:val="24"/>
          <w:szCs w:val="24"/>
        </w:rPr>
        <w:t>er</w:t>
      </w:r>
      <w:r w:rsidR="00492F08">
        <w:rPr>
          <w:sz w:val="24"/>
          <w:szCs w:val="24"/>
        </w:rPr>
        <w:t>(prod</w:t>
      </w:r>
      <w:r w:rsidR="00D2571B">
        <w:rPr>
          <w:sz w:val="24"/>
          <w:szCs w:val="24"/>
        </w:rPr>
        <w:t>u</w:t>
      </w:r>
      <w:r w:rsidR="00492F08">
        <w:rPr>
          <w:sz w:val="24"/>
          <w:szCs w:val="24"/>
        </w:rPr>
        <w:t>ct=&gt;</w:t>
      </w:r>
      <w:r w:rsidR="00D2571B" w:rsidRPr="00D2571B">
        <w:rPr>
          <w:rFonts w:eastAsia="CMTT10" w:cs="CMTT10"/>
          <w:kern w:val="0"/>
          <w:sz w:val="24"/>
          <w:szCs w:val="24"/>
        </w:rPr>
        <w:t>product.discounted</w:t>
      </w:r>
      <w:r w:rsidR="00432675">
        <w:rPr>
          <w:sz w:val="24"/>
          <w:szCs w:val="24"/>
        </w:rPr>
        <w:t>)</w:t>
      </w:r>
      <w:r w:rsidR="00EB0B5C">
        <w:rPr>
          <w:sz w:val="24"/>
          <w:szCs w:val="24"/>
        </w:rPr>
        <w:t>.map(</w:t>
      </w:r>
      <w:r w:rsidR="00AF2C38">
        <w:rPr>
          <w:sz w:val="24"/>
          <w:szCs w:val="24"/>
        </w:rPr>
        <w:t>product =&gt; pr</w:t>
      </w:r>
      <w:r>
        <w:rPr>
          <w:sz w:val="24"/>
          <w:szCs w:val="24"/>
        </w:rPr>
        <w:t>ice)</w:t>
      </w:r>
      <w:r w:rsidR="00A74576">
        <w:rPr>
          <w:sz w:val="24"/>
          <w:szCs w:val="24"/>
        </w:rPr>
        <w:t>;</w:t>
      </w:r>
    </w:p>
    <w:p w14:paraId="7A32E565" w14:textId="3E945D06" w:rsidR="00DF797A" w:rsidRDefault="00DF797A" w:rsidP="00DF797A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r w:rsidR="006E38EE">
        <w:rPr>
          <w:sz w:val="24"/>
          <w:szCs w:val="24"/>
        </w:rPr>
        <w:t>disInv</w:t>
      </w:r>
      <w:r w:rsidR="00166252">
        <w:rPr>
          <w:sz w:val="24"/>
          <w:szCs w:val="24"/>
        </w:rPr>
        <w:t>.re</w:t>
      </w:r>
      <w:r w:rsidR="00C66E0F">
        <w:rPr>
          <w:sz w:val="24"/>
          <w:szCs w:val="24"/>
        </w:rPr>
        <w:t>duce((acc</w:t>
      </w:r>
      <w:r w:rsidR="005E1E2F">
        <w:rPr>
          <w:sz w:val="24"/>
          <w:szCs w:val="24"/>
        </w:rPr>
        <w:t>,num)=&gt;acc+num,0)</w:t>
      </w:r>
      <w:r w:rsidR="00AA416F">
        <w:rPr>
          <w:sz w:val="24"/>
          <w:szCs w:val="24"/>
        </w:rPr>
        <w:t>/disInv.leanth</w:t>
      </w:r>
      <w:ins w:id="0" w:author="Microsoft Word" w:date="2024-05-23T12:49:00Z" w16du:dateUtc="2024-05-23T09:49:00Z">
        <w:r w:rsidR="00AA416F">
          <w:rPr>
            <w:sz w:val="24"/>
            <w:szCs w:val="24"/>
          </w:rPr>
          <w:t>len</w:t>
        </w:r>
        <w:r w:rsidR="00A74576">
          <w:rPr>
            <w:sz w:val="24"/>
            <w:szCs w:val="24"/>
          </w:rPr>
          <w:t>g</w:t>
        </w:r>
        <w:r w:rsidR="00AA416F">
          <w:rPr>
            <w:sz w:val="24"/>
            <w:szCs w:val="24"/>
          </w:rPr>
          <w:t>th</w:t>
        </w:r>
        <w:r w:rsidR="00A74576">
          <w:rPr>
            <w:sz w:val="24"/>
            <w:szCs w:val="24"/>
          </w:rPr>
          <w:t>;</w:t>
        </w:r>
      </w:ins>
    </w:p>
    <w:p w14:paraId="5335241B" w14:textId="38B70C15" w:rsidR="00DE4BE4" w:rsidRPr="000E202F" w:rsidRDefault="00DE4BE4" w:rsidP="00DE4BE4">
      <w:pPr>
        <w:bidi w:val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6CD9FEE" w14:textId="0471EEDB" w:rsidR="00E7000E" w:rsidRDefault="00E7000E" w:rsidP="00E7000E">
      <w:pPr>
        <w:bidi w:val="0"/>
        <w:rPr>
          <w:sz w:val="48"/>
          <w:szCs w:val="48"/>
        </w:rPr>
      </w:pPr>
      <w:r>
        <w:rPr>
          <w:sz w:val="48"/>
          <w:szCs w:val="48"/>
        </w:rPr>
        <w:t>1.3</w:t>
      </w:r>
    </w:p>
    <w:p w14:paraId="6CE2CD05" w14:textId="13FD5C34" w:rsidR="00EA36D4" w:rsidRDefault="00EA36D4" w:rsidP="00EA36D4">
      <w:pPr>
        <w:bidi w:val="0"/>
        <w:rPr>
          <w:rFonts w:hint="cs"/>
          <w:sz w:val="24"/>
          <w:szCs w:val="24"/>
        </w:rPr>
      </w:pPr>
      <w:r>
        <w:rPr>
          <w:sz w:val="24"/>
          <w:szCs w:val="24"/>
        </w:rPr>
        <w:t>a.</w:t>
      </w:r>
      <w:r w:rsidR="007E1BEF">
        <w:rPr>
          <w:sz w:val="24"/>
          <w:szCs w:val="24"/>
        </w:rPr>
        <w:t xml:space="preserve"> </w:t>
      </w:r>
      <w:r w:rsidR="00725229">
        <w:rPr>
          <w:sz w:val="24"/>
          <w:szCs w:val="24"/>
        </w:rPr>
        <w:t>(x</w:t>
      </w:r>
      <w:r w:rsidR="00C13C9C">
        <w:rPr>
          <w:sz w:val="24"/>
          <w:szCs w:val="24"/>
        </w:rPr>
        <w:t xml:space="preserve"> </w:t>
      </w:r>
      <w:r w:rsidR="00725229">
        <w:rPr>
          <w:sz w:val="24"/>
          <w:szCs w:val="24"/>
        </w:rPr>
        <w:t>:</w:t>
      </w:r>
      <w:r w:rsidR="00C13C9C">
        <w:rPr>
          <w:sz w:val="24"/>
          <w:szCs w:val="24"/>
        </w:rPr>
        <w:t xml:space="preserve"> </w:t>
      </w:r>
      <w:r w:rsidR="00DE4BE4">
        <w:rPr>
          <w:sz w:val="24"/>
          <w:szCs w:val="24"/>
        </w:rPr>
        <w:t>T[]</w:t>
      </w:r>
      <w:r w:rsidR="00830F5D">
        <w:rPr>
          <w:sz w:val="24"/>
          <w:szCs w:val="24"/>
        </w:rPr>
        <w:t xml:space="preserve"> , y</w:t>
      </w:r>
      <w:r w:rsidR="007E1BEF">
        <w:rPr>
          <w:sz w:val="24"/>
          <w:szCs w:val="24"/>
        </w:rPr>
        <w:t xml:space="preserve"> </w:t>
      </w:r>
      <w:r w:rsidR="006A4483">
        <w:rPr>
          <w:sz w:val="24"/>
          <w:szCs w:val="24"/>
        </w:rPr>
        <w:t>: (T)=&gt;Boolean):</w:t>
      </w:r>
      <w:r w:rsidR="007E1BEF">
        <w:rPr>
          <w:sz w:val="24"/>
          <w:szCs w:val="24"/>
        </w:rPr>
        <w:t xml:space="preserve"> </w:t>
      </w:r>
      <w:r w:rsidR="00C13C9C">
        <w:rPr>
          <w:sz w:val="24"/>
          <w:szCs w:val="24"/>
        </w:rPr>
        <w:t>Boolean =&gt;x.</w:t>
      </w:r>
      <w:r w:rsidR="00C13C9C" w:rsidRPr="00C13C9C">
        <w:rPr>
          <w:rFonts w:ascii="CMTT10" w:eastAsia="CMTT10" w:cs="CMTT10"/>
          <w:kern w:val="0"/>
          <w:sz w:val="20"/>
          <w:szCs w:val="20"/>
        </w:rPr>
        <w:t xml:space="preserve"> </w:t>
      </w:r>
      <w:r w:rsidR="00C13C9C" w:rsidRPr="00C13C9C">
        <w:rPr>
          <w:rFonts w:eastAsia="CMTT10" w:cs="CMTT10"/>
          <w:kern w:val="0"/>
          <w:sz w:val="24"/>
          <w:szCs w:val="24"/>
        </w:rPr>
        <w:t>some(y)</w:t>
      </w:r>
    </w:p>
    <w:p w14:paraId="281720D2" w14:textId="4DB83A3B" w:rsidR="00EA36D4" w:rsidRDefault="00EA36D4" w:rsidP="00EA36D4">
      <w:pPr>
        <w:bidi w:val="0"/>
        <w:rPr>
          <w:sz w:val="24"/>
          <w:szCs w:val="24"/>
        </w:rPr>
      </w:pPr>
      <w:r>
        <w:rPr>
          <w:sz w:val="24"/>
          <w:szCs w:val="24"/>
        </w:rPr>
        <w:t>b.</w:t>
      </w:r>
      <w:r w:rsidR="007E1BEF">
        <w:rPr>
          <w:sz w:val="24"/>
          <w:szCs w:val="24"/>
        </w:rPr>
        <w:t xml:space="preserve"> </w:t>
      </w:r>
    </w:p>
    <w:p w14:paraId="50E4FFCF" w14:textId="229CE7A2" w:rsidR="00EA36D4" w:rsidRDefault="00EA36D4" w:rsidP="00EA36D4">
      <w:pPr>
        <w:bidi w:val="0"/>
        <w:rPr>
          <w:sz w:val="24"/>
          <w:szCs w:val="24"/>
        </w:rPr>
      </w:pPr>
      <w:r>
        <w:rPr>
          <w:sz w:val="24"/>
          <w:szCs w:val="24"/>
        </w:rPr>
        <w:t>c.</w:t>
      </w:r>
      <w:r w:rsidR="00A10F3D">
        <w:rPr>
          <w:sz w:val="24"/>
          <w:szCs w:val="24"/>
        </w:rPr>
        <w:t xml:space="preserve"> (x : Boolean , </w:t>
      </w:r>
      <w:r w:rsidR="00154B6B">
        <w:rPr>
          <w:sz w:val="24"/>
          <w:szCs w:val="24"/>
        </w:rPr>
        <w:t xml:space="preserve">y : </w:t>
      </w:r>
      <w:r w:rsidR="00DE4BE4">
        <w:rPr>
          <w:sz w:val="24"/>
          <w:szCs w:val="24"/>
        </w:rPr>
        <w:t>T[]</w:t>
      </w:r>
      <w:r w:rsidR="00154B6B">
        <w:rPr>
          <w:sz w:val="24"/>
          <w:szCs w:val="24"/>
        </w:rPr>
        <w:t>): T</w:t>
      </w:r>
      <w:r w:rsidR="00FD0EE4">
        <w:rPr>
          <w:sz w:val="24"/>
          <w:szCs w:val="24"/>
        </w:rPr>
        <w:t xml:space="preserve"> =&gt; x ? y[0] : y[1]</w:t>
      </w:r>
    </w:p>
    <w:p w14:paraId="0CF002ED" w14:textId="5ADE4BD5" w:rsidR="00AC5913" w:rsidRDefault="00AC5913" w:rsidP="00AC5913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="007C3A3D">
        <w:rPr>
          <w:sz w:val="24"/>
          <w:szCs w:val="24"/>
        </w:rPr>
        <w:t>(f</w:t>
      </w:r>
      <w:r w:rsidR="00761D25">
        <w:rPr>
          <w:sz w:val="24"/>
          <w:szCs w:val="24"/>
        </w:rPr>
        <w:t xml:space="preserve"> : </w:t>
      </w:r>
      <w:r w:rsidR="00915A1D">
        <w:rPr>
          <w:sz w:val="24"/>
          <w:szCs w:val="24"/>
        </w:rPr>
        <w:t>(T1)=&gt;T2</w:t>
      </w:r>
      <w:r w:rsidR="007C3A3D">
        <w:rPr>
          <w:sz w:val="24"/>
          <w:szCs w:val="24"/>
        </w:rPr>
        <w:t xml:space="preserve"> , g</w:t>
      </w:r>
      <w:r w:rsidR="00761D25">
        <w:rPr>
          <w:sz w:val="24"/>
          <w:szCs w:val="24"/>
        </w:rPr>
        <w:t xml:space="preserve"> : (number)=&gt;T1</w:t>
      </w:r>
      <w:r w:rsidR="007C3A3D">
        <w:rPr>
          <w:sz w:val="24"/>
          <w:szCs w:val="24"/>
        </w:rPr>
        <w:t>)</w:t>
      </w:r>
      <w:r w:rsidR="00915A1D">
        <w:rPr>
          <w:sz w:val="24"/>
          <w:szCs w:val="24"/>
        </w:rPr>
        <w:t>:</w:t>
      </w:r>
      <w:r w:rsidR="006505D4">
        <w:rPr>
          <w:sz w:val="24"/>
          <w:szCs w:val="24"/>
        </w:rPr>
        <w:t xml:space="preserve"> </w:t>
      </w:r>
      <w:r w:rsidR="000D3235">
        <w:rPr>
          <w:sz w:val="24"/>
          <w:szCs w:val="24"/>
        </w:rPr>
        <w:t>(</w:t>
      </w:r>
      <w:r w:rsidR="00D250D4">
        <w:rPr>
          <w:sz w:val="24"/>
          <w:szCs w:val="24"/>
        </w:rPr>
        <w:t>(T1</w:t>
      </w:r>
      <w:r w:rsidR="006505D4">
        <w:rPr>
          <w:sz w:val="24"/>
          <w:szCs w:val="24"/>
        </w:rPr>
        <w:t>)=&gt;T2,</w:t>
      </w:r>
      <w:r w:rsidR="000D3235">
        <w:rPr>
          <w:sz w:val="24"/>
          <w:szCs w:val="24"/>
        </w:rPr>
        <w:t>(number)=&gt;T1)=&gt;</w:t>
      </w:r>
      <w:r w:rsidR="00803885">
        <w:rPr>
          <w:sz w:val="24"/>
          <w:szCs w:val="24"/>
        </w:rPr>
        <w:t>T2</w:t>
      </w:r>
      <w:r w:rsidR="007C3A3D">
        <w:rPr>
          <w:sz w:val="24"/>
          <w:szCs w:val="24"/>
        </w:rPr>
        <w:t xml:space="preserve"> =&gt; x:number =&gt; f(g(x+1)</w:t>
      </w:r>
    </w:p>
    <w:p w14:paraId="4FF36998" w14:textId="77777777" w:rsidR="00EA36D4" w:rsidRPr="00EA36D4" w:rsidRDefault="00EA36D4" w:rsidP="00EA36D4">
      <w:pPr>
        <w:bidi w:val="0"/>
        <w:rPr>
          <w:sz w:val="24"/>
          <w:szCs w:val="24"/>
        </w:rPr>
      </w:pPr>
    </w:p>
    <w:sectPr w:rsidR="00EA36D4" w:rsidRPr="00EA36D4" w:rsidSect="007D7F4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TT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FF"/>
    <w:rsid w:val="000D3235"/>
    <w:rsid w:val="000E202F"/>
    <w:rsid w:val="001078FF"/>
    <w:rsid w:val="00154B6B"/>
    <w:rsid w:val="00166252"/>
    <w:rsid w:val="00195A77"/>
    <w:rsid w:val="002213F6"/>
    <w:rsid w:val="0036579C"/>
    <w:rsid w:val="00432675"/>
    <w:rsid w:val="00492F08"/>
    <w:rsid w:val="004A5322"/>
    <w:rsid w:val="005E1E2F"/>
    <w:rsid w:val="006505D4"/>
    <w:rsid w:val="006A4483"/>
    <w:rsid w:val="006E38EE"/>
    <w:rsid w:val="00725229"/>
    <w:rsid w:val="00761D25"/>
    <w:rsid w:val="00762534"/>
    <w:rsid w:val="007C3A3D"/>
    <w:rsid w:val="007D7F49"/>
    <w:rsid w:val="007E1BEF"/>
    <w:rsid w:val="00803885"/>
    <w:rsid w:val="00830F5D"/>
    <w:rsid w:val="00855F25"/>
    <w:rsid w:val="00915A1D"/>
    <w:rsid w:val="00A10F3D"/>
    <w:rsid w:val="00A74576"/>
    <w:rsid w:val="00AA416F"/>
    <w:rsid w:val="00AC5913"/>
    <w:rsid w:val="00AF2C38"/>
    <w:rsid w:val="00C13C9C"/>
    <w:rsid w:val="00C21919"/>
    <w:rsid w:val="00C66E0F"/>
    <w:rsid w:val="00D250D4"/>
    <w:rsid w:val="00D2571B"/>
    <w:rsid w:val="00DE4BE4"/>
    <w:rsid w:val="00DF797A"/>
    <w:rsid w:val="00E7000E"/>
    <w:rsid w:val="00EA36D4"/>
    <w:rsid w:val="00EB0B5C"/>
    <w:rsid w:val="00EF6014"/>
    <w:rsid w:val="00F409DA"/>
    <w:rsid w:val="00FD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5242"/>
  <w15:chartTrackingRefBased/>
  <w15:docId w15:val="{E41912F2-2201-4088-89F0-A6808BC0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07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7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7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7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7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07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07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07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078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078F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078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078F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078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078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7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07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7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07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7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078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78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78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7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078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7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76</Words>
  <Characters>382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משה קליין</dc:creator>
  <cp:keywords/>
  <dc:description/>
  <cp:lastModifiedBy>משה קליין</cp:lastModifiedBy>
  <cp:revision>39</cp:revision>
  <dcterms:created xsi:type="dcterms:W3CDTF">2024-05-23T09:26:00Z</dcterms:created>
  <dcterms:modified xsi:type="dcterms:W3CDTF">2024-05-23T09:55:00Z</dcterms:modified>
</cp:coreProperties>
</file>